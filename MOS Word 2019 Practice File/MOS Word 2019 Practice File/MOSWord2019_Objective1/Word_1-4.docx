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Pr="001246C3" w:rsidRDefault="00F10FBE" w:rsidP="00EA2A6B">
      <w:pPr>
        <w:pStyle w:val="Title"/>
        <w:spacing w:after="240"/>
        <w:jc w:val="center"/>
      </w:pPr>
      <w:r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Simple </w:t>
      </w:r>
      <w:r w:rsidR="008D1EC3"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Room</w:t>
      </w:r>
      <w:r w:rsidR="00710F36"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6F19">
        <w:rPr>
          <w:color w:val="E4831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7A8E44DF" w14:textId="77777777" w:rsidR="00D916DF" w:rsidRPr="001246C3" w:rsidRDefault="008D1EC3" w:rsidP="001246C3">
      <w:r w:rsidRPr="001246C3">
        <w:t>With the</w:t>
      </w:r>
      <w:r w:rsidR="00560002" w:rsidRPr="001246C3">
        <w:t xml:space="preserve"> Room Planner</w:t>
      </w:r>
      <w:r w:rsidRPr="001246C3">
        <w:t>,</w:t>
      </w:r>
      <w:r w:rsidR="00560002" w:rsidRPr="001246C3">
        <w:t xml:space="preserve"> </w:t>
      </w:r>
      <w:r w:rsidRPr="001246C3">
        <w:t>you’ll</w:t>
      </w:r>
      <w:r w:rsidR="00560002" w:rsidRPr="001246C3">
        <w:t xml:space="preserve"> never make a design mistake again. Created by acclaimed interior designers to simplify the redecorating process, this </w:t>
      </w:r>
      <w:r w:rsidRPr="001246C3">
        <w:t>planning tool</w:t>
      </w:r>
      <w:r w:rsidR="00560002" w:rsidRPr="001246C3">
        <w:t xml:space="preserve"> incorporates elements of color, dimension, and style to </w:t>
      </w:r>
      <w:r w:rsidRPr="001246C3">
        <w:t>guide</w:t>
      </w:r>
      <w:r w:rsidR="00560002" w:rsidRPr="001246C3">
        <w:t xml:space="preserve"> your project. </w:t>
      </w:r>
      <w:r w:rsidRPr="001246C3">
        <w:t>It includes a furniture location guide; room grid; drawing tools; and miniature furniture, rugs, accessories, and color swatches that match our large in-store selection.</w:t>
      </w:r>
      <w:r w:rsidR="006B5864" w:rsidRPr="001246C3">
        <w:t xml:space="preserve"> Here’s how to use the planner to create the room of your dreams!</w:t>
      </w:r>
    </w:p>
    <w:p w14:paraId="3CFD09B4" w14:textId="76F5B041" w:rsidR="0087334B" w:rsidRDefault="0087334B" w:rsidP="0087334B">
      <w:pPr>
        <w:pStyle w:val="Heading1"/>
      </w:pPr>
      <w:r>
        <w:t>Get started</w:t>
      </w:r>
    </w:p>
    <w:p w14:paraId="59BEB520" w14:textId="2DDF95CE" w:rsidR="00D916DF" w:rsidRPr="001246C3" w:rsidRDefault="00BB2F7F" w:rsidP="001246C3">
      <w:del w:id="0" w:author="Author">
        <w:r w:rsidRPr="001246C3" w:rsidDel="004E6F28">
          <w:delText>Take a look at</w:delText>
        </w:r>
      </w:del>
      <w:ins w:id="1" w:author="Author">
        <w:r w:rsidR="004E6F28">
          <w:t>Think about</w:t>
        </w:r>
      </w:ins>
      <w:r w:rsidRPr="001246C3">
        <w:t xml:space="preserve"> how your home is decorated and note the things you like and dislike. Pay special attention to the color scheme and to how each room "feels" to you. </w:t>
      </w:r>
      <w:moveFromRangeStart w:id="2" w:author="Author" w:name="move25186439"/>
      <w:moveFrom w:id="3" w:author="Author">
        <w:r w:rsidRPr="001246C3" w:rsidDel="004E6F28">
          <w:t xml:space="preserve">Is it inviting? </w:t>
        </w:r>
      </w:moveFrom>
      <w:moveFromRangeEnd w:id="2"/>
      <w:r w:rsidRPr="001246C3">
        <w:t xml:space="preserve">Does it feel comfortable? </w:t>
      </w:r>
      <w:moveToRangeStart w:id="4" w:author="Author" w:name="move25186439"/>
      <w:moveTo w:id="5" w:author="Author">
        <w:r w:rsidR="004E6F28" w:rsidRPr="001246C3">
          <w:t xml:space="preserve">Is it inviting? </w:t>
        </w:r>
      </w:moveTo>
      <w:moveToRangeEnd w:id="4"/>
      <w:r w:rsidRPr="001246C3">
        <w:t>Does it relax you or does it invigorate you?</w:t>
      </w:r>
    </w:p>
    <w:p w14:paraId="290F678B" w14:textId="77777777" w:rsidR="001246C3" w:rsidRPr="001246C3" w:rsidRDefault="001246C3" w:rsidP="001246C3">
      <w:r w:rsidRPr="001246C3">
        <w:t>Focus on the room(s) you would most like to change. Brainstorm all the things you would change in that room if you could. Don't give a thought to any financial considerations; just let your imagination go wild! It might be helpful to write down all the negatives and positives. You don't need to come up with solutions all at once. Just be clear on what you like and what you hate about that room.</w:t>
      </w:r>
    </w:p>
    <w:p w14:paraId="4F04010F" w14:textId="224F1EC3" w:rsidR="001246C3" w:rsidRPr="001246C3" w:rsidRDefault="001246C3" w:rsidP="001246C3">
      <w:r w:rsidRPr="001246C3">
        <w:t xml:space="preserve">Visit our showroom and purchase a Room Planner. While you're there, </w:t>
      </w:r>
      <w:del w:id="6" w:author="Author">
        <w:r w:rsidRPr="001246C3" w:rsidDel="004E6F28">
          <w:delText xml:space="preserve">take a </w:delText>
        </w:r>
      </w:del>
      <w:r w:rsidRPr="001246C3">
        <w:t>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438F9BC2" w14:textId="77777777" w:rsidR="0087334B" w:rsidRDefault="0087334B" w:rsidP="0087334B">
      <w:pPr>
        <w:pStyle w:val="Heading1"/>
      </w:pPr>
      <w:r>
        <w:t>Get to work</w:t>
      </w:r>
    </w:p>
    <w:p w14:paraId="52596895" w14:textId="45A41A3E" w:rsidR="001246C3" w:rsidRPr="001246C3" w:rsidRDefault="001246C3" w:rsidP="001246C3">
      <w:r w:rsidRPr="001246C3">
        <w:t xml:space="preserve">Take your Room Planner home and get to work! </w:t>
      </w:r>
      <w:commentRangeStart w:id="7"/>
      <w:r w:rsidRPr="001246C3">
        <w:t xml:space="preserve">Adjust the planner </w:t>
      </w:r>
      <w:commentRangeEnd w:id="7"/>
      <w:r w:rsidR="00FB6F19">
        <w:rPr>
          <w:rStyle w:val="CommentReference"/>
        </w:rPr>
        <w:commentReference w:id="7"/>
      </w:r>
      <w:r w:rsidRPr="001246C3">
        <w:t>so that it models the room dimensions. Don't forget to place the windows and doors. Arrange the furniture placeholders to mirror how your room is currently set up. Add the current colors, too.</w:t>
      </w:r>
    </w:p>
    <w:p w14:paraId="7B255F15" w14:textId="77777777" w:rsidR="00EA2A6B" w:rsidRPr="001246C3" w:rsidRDefault="00EA2A6B" w:rsidP="00EA2A6B">
      <w:r w:rsidRPr="001246C3">
        <w:t>This is where the fun begins! Start changing things around a bit. Move the furniture, add different colors, and watch the room come together! Here's where you can tell if that rich red rug you saw in the showroom enhances or overwhelms your room. What about that overstuffed chair that caught your eye? Place a furniture or accessory shape, and then color it. Does it look great or is it too jarring? Change the color...</w:t>
      </w:r>
      <w:del w:id="9" w:author="Author">
        <w:r w:rsidRPr="001246C3" w:rsidDel="004E6F28">
          <w:delText xml:space="preserve"> </w:delText>
        </w:r>
      </w:del>
      <w:r w:rsidRPr="001246C3">
        <w:t>does that help? Don't forget about the walls. Try different colors to see the effect on the room overall.</w:t>
      </w:r>
    </w:p>
    <w:p w14:paraId="47A0B3B1" w14:textId="77777777" w:rsidR="0087334B" w:rsidRDefault="0087334B" w:rsidP="0087334B">
      <w:pPr>
        <w:pStyle w:val="Heading1"/>
      </w:pPr>
      <w:commentRangeStart w:id="10"/>
      <w:r>
        <w:t>Take a break</w:t>
      </w:r>
      <w:commentRangeEnd w:id="10"/>
      <w:r w:rsidR="00841A3D">
        <w:rPr>
          <w:rStyle w:val="CommentReference"/>
          <w:rFonts w:asciiTheme="minorHAnsi" w:eastAsiaTheme="minorHAnsi" w:hAnsiTheme="minorHAnsi" w:cstheme="minorBidi"/>
          <w:color w:val="auto"/>
        </w:rPr>
        <w:commentReference w:id="10"/>
      </w:r>
    </w:p>
    <w:p w14:paraId="63BDA3A9" w14:textId="15583A24" w:rsidR="00EA2A6B" w:rsidRPr="001246C3" w:rsidRDefault="00EA2A6B" w:rsidP="00EA2A6B">
      <w:r w:rsidRPr="001246C3">
        <w:t xml:space="preserve">When you're sure you have the right look and feel, </w:t>
      </w:r>
      <w:r w:rsidR="00841A3D">
        <w:t>p</w:t>
      </w:r>
      <w:r w:rsidRPr="001246C3">
        <w:t>ut the planner away and sleep on your design for a day or two. Then review it again. Does it still look perfect, or is something not quit</w:t>
      </w:r>
      <w:r w:rsidR="00EF29A4">
        <w:t xml:space="preserve">e right? You might need to </w:t>
      </w:r>
      <w:r w:rsidRPr="001246C3">
        <w:t>live with the new plan for a few days, especially if you’ve made big changes. When everything feels just right to you, you're ready for the next big step!</w:t>
      </w:r>
    </w:p>
    <w:p w14:paraId="7BC0A88F" w14:textId="77777777" w:rsidR="001246C3" w:rsidRPr="001246C3" w:rsidRDefault="001246C3">
      <w:pPr>
        <w:pStyle w:val="BodyText"/>
        <w:spacing w:after="120"/>
        <w:jc w:val="left"/>
      </w:pPr>
    </w:p>
    <w:p w14:paraId="33DB78BC" w14:textId="77777777" w:rsidR="001246C3" w:rsidRPr="001246C3" w:rsidRDefault="001246C3">
      <w:pPr>
        <w:pStyle w:val="BodyText"/>
        <w:spacing w:after="120"/>
        <w:jc w:val="left"/>
        <w:sectPr w:rsidR="001246C3" w:rsidRPr="001246C3" w:rsidSect="0091465A">
          <w:pgSz w:w="12240" w:h="15840"/>
          <w:pgMar w:top="1440" w:right="1166" w:bottom="1440" w:left="1886" w:header="720" w:footer="720" w:gutter="0"/>
          <w:cols w:space="720"/>
          <w:titlePg/>
          <w:docGrid w:linePitch="360"/>
        </w:sectPr>
      </w:pPr>
    </w:p>
    <w:p w14:paraId="07C423E3" w14:textId="18A548F2" w:rsidR="001246C3" w:rsidRPr="001246C3" w:rsidRDefault="001246C3">
      <w:pPr>
        <w:pStyle w:val="BodyText"/>
        <w:spacing w:after="120"/>
        <w:jc w:val="left"/>
        <w:sectPr w:rsidR="001246C3" w:rsidRPr="001246C3" w:rsidSect="001246C3">
          <w:pgSz w:w="15840" w:h="12240" w:orient="landscape"/>
          <w:pgMar w:top="1886" w:right="1440" w:bottom="1166" w:left="1440" w:header="720" w:footer="720" w:gutter="0"/>
          <w:cols w:space="720"/>
          <w:titlePg/>
          <w:docGrid w:linePitch="360"/>
        </w:sectPr>
      </w:pPr>
      <w:r w:rsidRPr="001246C3">
        <w:rPr>
          <w:noProof/>
        </w:rPr>
        <w:lastRenderedPageBreak/>
        <w:drawing>
          <wp:anchor distT="0" distB="0" distL="114300" distR="114300" simplePos="0" relativeHeight="251659264" behindDoc="1" locked="0" layoutInCell="1" allowOverlap="1" wp14:anchorId="7B6BFF3C" wp14:editId="741C4A86">
            <wp:simplePos x="0" y="0"/>
            <wp:positionH relativeFrom="margin">
              <wp:posOffset>3403600</wp:posOffset>
            </wp:positionH>
            <wp:positionV relativeFrom="paragraph">
              <wp:posOffset>1559560</wp:posOffset>
            </wp:positionV>
            <wp:extent cx="4824095" cy="4267200"/>
            <wp:effectExtent l="133350" t="114300" r="128905" b="171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430751[1].JPG"/>
                    <pic:cNvPicPr/>
                  </pic:nvPicPr>
                  <pic:blipFill>
                    <a:blip r:embed="rId13">
                      <a:extLst>
                        <a:ext uri="{28A0092B-C50C-407E-A947-70E740481C1C}">
                          <a14:useLocalDpi xmlns:a14="http://schemas.microsoft.com/office/drawing/2010/main" val="0"/>
                        </a:ext>
                      </a:extLst>
                    </a:blip>
                    <a:stretch>
                      <a:fillRect/>
                    </a:stretch>
                  </pic:blipFill>
                  <pic:spPr>
                    <a:xfrm>
                      <a:off x="0" y="0"/>
                      <a:ext cx="4824095" cy="426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246C3">
        <w:rPr>
          <w:noProof/>
        </w:rPr>
        <w:drawing>
          <wp:anchor distT="0" distB="0" distL="114300" distR="114300" simplePos="0" relativeHeight="251661312" behindDoc="1" locked="0" layoutInCell="1" allowOverlap="1" wp14:anchorId="34753B1B" wp14:editId="17EC1BDF">
            <wp:simplePos x="0" y="0"/>
            <wp:positionH relativeFrom="margin">
              <wp:posOffset>9524</wp:posOffset>
            </wp:positionH>
            <wp:positionV relativeFrom="paragraph">
              <wp:posOffset>2539</wp:posOffset>
            </wp:positionV>
            <wp:extent cx="3571875" cy="5339795"/>
            <wp:effectExtent l="133350" t="114300" r="142875" b="1657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30623[1].JPG"/>
                    <pic:cNvPicPr/>
                  </pic:nvPicPr>
                  <pic:blipFill>
                    <a:blip r:embed="rId14">
                      <a:extLst>
                        <a:ext uri="{28A0092B-C50C-407E-A947-70E740481C1C}">
                          <a14:useLocalDpi xmlns:a14="http://schemas.microsoft.com/office/drawing/2010/main" val="0"/>
                        </a:ext>
                      </a:extLst>
                    </a:blip>
                    <a:stretch>
                      <a:fillRect/>
                    </a:stretch>
                  </pic:blipFill>
                  <pic:spPr>
                    <a:xfrm>
                      <a:off x="0" y="0"/>
                      <a:ext cx="3576737" cy="5347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1609356" w14:textId="77777777" w:rsidR="0087334B" w:rsidRDefault="0087334B" w:rsidP="0087334B">
      <w:pPr>
        <w:pStyle w:val="Heading1"/>
      </w:pPr>
      <w:r>
        <w:lastRenderedPageBreak/>
        <w:t>Wrap it up</w:t>
      </w:r>
    </w:p>
    <w:p w14:paraId="0FFBA867" w14:textId="182C9519" w:rsidR="00D916DF" w:rsidRPr="001246C3" w:rsidRDefault="00BB2F7F" w:rsidP="001246C3">
      <w:r w:rsidRPr="001246C3">
        <w:t xml:space="preserve">Come back to the store. Look again at the pieces you liked during your last visit and see if you still love them. If you're not quite sure, go back to your planner for a little more tweaking. </w:t>
      </w:r>
      <w:r w:rsidR="006B5864" w:rsidRPr="001246C3">
        <w:t>I</w:t>
      </w:r>
      <w:r w:rsidRPr="001246C3">
        <w:t xml:space="preserve">f you are sure, </w:t>
      </w:r>
      <w:proofErr w:type="gramStart"/>
      <w:r w:rsidRPr="001246C3">
        <w:t>take a look</w:t>
      </w:r>
      <w:proofErr w:type="gramEnd"/>
      <w:r w:rsidRPr="001246C3">
        <w:t xml:space="preserve"> </w:t>
      </w:r>
      <w:r w:rsidR="006B5864" w:rsidRPr="001246C3">
        <w:t>around the store one more time t</w:t>
      </w:r>
      <w:r w:rsidRPr="001246C3">
        <w:t>o see if anything else catches your eye. Then make y</w:t>
      </w:r>
      <w:r w:rsidR="006B5864" w:rsidRPr="001246C3">
        <w:t>our purchases</w:t>
      </w:r>
      <w:r w:rsidRPr="001246C3">
        <w:t>. You're almost there!</w:t>
      </w:r>
    </w:p>
    <w:p w14:paraId="44781E9B" w14:textId="77777777" w:rsidR="00D916DF" w:rsidRPr="001246C3" w:rsidRDefault="00BB2F7F" w:rsidP="001246C3">
      <w:r w:rsidRPr="001246C3">
        <w:t xml:space="preserve">NOTE: If you decided to paint your room, do that before your new pieces </w:t>
      </w:r>
      <w:r w:rsidR="006B5864" w:rsidRPr="001246C3">
        <w:t>are delivered</w:t>
      </w:r>
      <w:r w:rsidRPr="001246C3">
        <w:t>. You'll want to start enjoying your new room as soon as your purchases arrive.</w:t>
      </w:r>
    </w:p>
    <w:p w14:paraId="4F3AFA12" w14:textId="77777777" w:rsidR="00D916DF" w:rsidRPr="001246C3" w:rsidRDefault="00BB2F7F" w:rsidP="001246C3">
      <w:r w:rsidRPr="001246C3">
        <w:t xml:space="preserve">After a few weeks, ask yourself </w:t>
      </w:r>
      <w:r w:rsidR="006B5864" w:rsidRPr="001246C3">
        <w:t>whether</w:t>
      </w:r>
      <w:r w:rsidRPr="001246C3">
        <w:t xml:space="preserve"> the room is as great as you thought it would be. Does it achieve the look and feel you were after? You have 30 days to </w:t>
      </w:r>
      <w:r w:rsidR="006B5864" w:rsidRPr="001246C3">
        <w:t>fall in love with</w:t>
      </w:r>
      <w:r w:rsidRPr="001246C3">
        <w:t xml:space="preserve"> our furniture </w:t>
      </w:r>
      <w:r w:rsidR="006B5864" w:rsidRPr="001246C3">
        <w:t>and</w:t>
      </w:r>
      <w:r w:rsidRPr="001246C3">
        <w:t xml:space="preserve"> accessories, so if you </w:t>
      </w:r>
      <w:r w:rsidR="00E476E8" w:rsidRPr="001246C3">
        <w:t>are</w:t>
      </w:r>
      <w:r w:rsidRPr="001246C3">
        <w:t xml:space="preserve"> disappointed in any way, </w:t>
      </w:r>
      <w:r w:rsidR="00E476E8" w:rsidRPr="001246C3">
        <w:t>you can</w:t>
      </w:r>
      <w:r w:rsidRPr="001246C3">
        <w:t xml:space="preserve"> return undamaged pieces </w:t>
      </w:r>
      <w:r w:rsidR="00E476E8" w:rsidRPr="001246C3">
        <w:t>for</w:t>
      </w:r>
      <w:r w:rsidRPr="001246C3">
        <w:t xml:space="preserve"> just a nominal </w:t>
      </w:r>
      <w:r w:rsidR="00E476E8" w:rsidRPr="001246C3">
        <w:t>restocking charge</w:t>
      </w:r>
      <w:r w:rsidRPr="001246C3">
        <w:t>.</w:t>
      </w:r>
    </w:p>
    <w:p w14:paraId="2498759C" w14:textId="75C0CB0B" w:rsidR="00D916DF" w:rsidRPr="001246C3" w:rsidRDefault="00BB2F7F" w:rsidP="001246C3">
      <w:r w:rsidRPr="001246C3">
        <w:t xml:space="preserve">If you're not sure you made the right choices and don't know which way to turn, arrange to meet with one of our designers. This free service </w:t>
      </w:r>
      <w:r w:rsidR="00E476E8" w:rsidRPr="001246C3">
        <w:t xml:space="preserve">is available </w:t>
      </w:r>
      <w:r w:rsidRPr="001246C3">
        <w:t xml:space="preserve">to all our customers. </w:t>
      </w:r>
      <w:r w:rsidR="00E476E8" w:rsidRPr="001246C3">
        <w:t xml:space="preserve">Sometimes talking </w:t>
      </w:r>
      <w:r w:rsidRPr="001246C3">
        <w:t xml:space="preserve">over your plans or obstacles with a professional </w:t>
      </w:r>
      <w:r w:rsidR="00E476E8" w:rsidRPr="001246C3">
        <w:t xml:space="preserve">can really help </w:t>
      </w:r>
      <w:r w:rsidRPr="001246C3">
        <w:t>get you back on track.</w:t>
      </w:r>
    </w:p>
    <w:p w14:paraId="07E498D3" w14:textId="59401734" w:rsidR="00D916DF" w:rsidRDefault="00BB2F7F" w:rsidP="001246C3">
      <w:r w:rsidRPr="001246C3">
        <w:t xml:space="preserve">Success! Your room is everything you hoped for. Now what about your bedroom? Maybe a new </w:t>
      </w:r>
      <w:r w:rsidR="00E476E8" w:rsidRPr="001246C3">
        <w:t>linen chest</w:t>
      </w:r>
      <w:r w:rsidRPr="001246C3">
        <w:t xml:space="preserve"> o</w:t>
      </w:r>
      <w:r w:rsidR="00E476E8" w:rsidRPr="001246C3">
        <w:t>r perhaps new window treatments?</w:t>
      </w:r>
      <w:r w:rsidRPr="001246C3">
        <w:t xml:space="preserve"> The Room Planner can be used countless times for any room in the house. And if you're eyeing your </w:t>
      </w:r>
      <w:r w:rsidR="00E476E8" w:rsidRPr="001246C3">
        <w:t xml:space="preserve">patio or deck </w:t>
      </w:r>
      <w:r w:rsidRPr="001246C3">
        <w:t xml:space="preserve">as your next makeover project, </w:t>
      </w:r>
      <w:r w:rsidR="00E476E8" w:rsidRPr="001246C3">
        <w:t>you’ll want to check out the</w:t>
      </w:r>
      <w:r w:rsidRPr="001246C3">
        <w:t xml:space="preserve"> </w:t>
      </w:r>
      <w:r w:rsidR="00E476E8" w:rsidRPr="001246C3">
        <w:t>Outdoor</w:t>
      </w:r>
      <w:r w:rsidRPr="001246C3">
        <w:t xml:space="preserve"> </w:t>
      </w:r>
      <w:r w:rsidR="00E476E8" w:rsidRPr="001246C3">
        <w:t>Room Planner, too.</w:t>
      </w:r>
    </w:p>
    <w:p w14:paraId="0960FD0A" w14:textId="4B43DEC9" w:rsidR="00EA2A6B" w:rsidRPr="00841A3D" w:rsidRDefault="00841A3D" w:rsidP="001246C3">
      <w:pPr>
        <w:rPr>
          <w:vanish/>
        </w:rPr>
      </w:pPr>
      <w:r w:rsidRPr="00841A3D">
        <w:rPr>
          <w:vanish/>
        </w:rPr>
        <w:t>More information to come from Marketing.</w:t>
      </w:r>
    </w:p>
    <w:p w14:paraId="67C77E23" w14:textId="769932A9" w:rsidR="00D916DF" w:rsidRPr="001246C3" w:rsidRDefault="00D916DF"/>
    <w:p w14:paraId="6B3EFA5A" w14:textId="6E39744E" w:rsidR="00D916DF" w:rsidRPr="001246C3" w:rsidRDefault="00EA2A6B">
      <w:r w:rsidRPr="001246C3">
        <w:rPr>
          <w:noProof/>
        </w:rPr>
        <mc:AlternateContent>
          <mc:Choice Requires="wps">
            <w:drawing>
              <wp:anchor distT="91440" distB="91440" distL="365760" distR="365760" simplePos="0" relativeHeight="251663360" behindDoc="0" locked="0" layoutInCell="1" allowOverlap="1" wp14:anchorId="706E8EBB" wp14:editId="2ED869FB">
                <wp:simplePos x="0" y="0"/>
                <wp:positionH relativeFrom="margin">
                  <wp:posOffset>827405</wp:posOffset>
                </wp:positionH>
                <wp:positionV relativeFrom="margin">
                  <wp:posOffset>4445000</wp:posOffset>
                </wp:positionV>
                <wp:extent cx="3476625" cy="2066290"/>
                <wp:effectExtent l="0" t="0" r="0" b="0"/>
                <wp:wrapSquare wrapText="bothSides"/>
                <wp:docPr id="146" name="Rectangle 146"/>
                <wp:cNvGraphicFramePr/>
                <a:graphic xmlns:a="http://schemas.openxmlformats.org/drawingml/2006/main">
                  <a:graphicData uri="http://schemas.microsoft.com/office/word/2010/wordprocessingShape">
                    <wps:wsp>
                      <wps:cNvSpPr/>
                      <wps:spPr>
                        <a:xfrm>
                          <a:off x="0" y="0"/>
                          <a:ext cx="34766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706E8EBB" id="Rectangle 146" o:spid="_x0000_s1026" style="position:absolute;margin-left:65.15pt;margin-top:350pt;width:273.75pt;height:162.7pt;z-index:25166336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" filled="f" stroked="f" strokeweight="1.5pt">
                <v:stroke endcap="round"/>
                <v:textbox style="mso-fit-shape-to-text:t" inset="10.8pt,0,10.8pt,0">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square" anchorx="margin" anchory="margin"/>
              </v:rect>
            </w:pict>
          </mc:Fallback>
        </mc:AlternateContent>
      </w:r>
    </w:p>
    <w:sectPr w:rsidR="00D916DF" w:rsidRPr="001246C3" w:rsidSect="0091465A">
      <w:pgSz w:w="12240" w:h="15840"/>
      <w:pgMar w:top="1440" w:right="1166" w:bottom="1440" w:left="1886"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uthor" w:initials="A">
    <w:p w14:paraId="65FEFBC3" w14:textId="45D91D77" w:rsidR="00FB6F19" w:rsidRDefault="00FB6F19">
      <w:pPr>
        <w:pStyle w:val="CommentText"/>
      </w:pPr>
      <w:bookmarkStart w:id="8" w:name="_GoBack"/>
      <w:r>
        <w:rPr>
          <w:rStyle w:val="CommentReference"/>
        </w:rPr>
        <w:annotationRef/>
      </w:r>
      <w:r>
        <w:t>Should we be more specific?</w:t>
      </w:r>
      <w:bookmarkEnd w:id="8"/>
    </w:p>
  </w:comment>
  <w:comment w:id="10" w:author="Author" w:initials="A">
    <w:p w14:paraId="4B849972" w14:textId="5147DDFE" w:rsidR="00841A3D" w:rsidRDefault="00841A3D">
      <w:pPr>
        <w:pStyle w:val="CommentText"/>
      </w:pPr>
      <w:r>
        <w:rPr>
          <w:rStyle w:val="CommentReference"/>
        </w:rPr>
        <w:annotationRef/>
      </w:r>
      <w:r>
        <w:t>Need to adjust the kerning to pull this onto four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EFBC3" w15:done="1"/>
  <w15:commentEx w15:paraId="4B849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EFBC3" w16cid:durableId="218050C3"/>
  <w16cid:commentId w16cid:paraId="4B849972" w16cid:durableId="21804F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F9148" w14:textId="77777777" w:rsidR="00484D4D" w:rsidRDefault="00484D4D">
      <w:r>
        <w:separator/>
      </w:r>
    </w:p>
  </w:endnote>
  <w:endnote w:type="continuationSeparator" w:id="0">
    <w:p w14:paraId="4BF8DE72" w14:textId="77777777" w:rsidR="00484D4D" w:rsidRDefault="0048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4EFEF" w14:textId="77777777" w:rsidR="00484D4D" w:rsidRDefault="00484D4D">
      <w:r>
        <w:separator/>
      </w:r>
    </w:p>
  </w:footnote>
  <w:footnote w:type="continuationSeparator" w:id="0">
    <w:p w14:paraId="04B32AA9" w14:textId="77777777" w:rsidR="00484D4D" w:rsidRDefault="00484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7F"/>
    <w:rsid w:val="0001499A"/>
    <w:rsid w:val="00081740"/>
    <w:rsid w:val="00092107"/>
    <w:rsid w:val="000B4C0D"/>
    <w:rsid w:val="000D192A"/>
    <w:rsid w:val="000E0940"/>
    <w:rsid w:val="001165C0"/>
    <w:rsid w:val="001246C3"/>
    <w:rsid w:val="00163A44"/>
    <w:rsid w:val="001924A2"/>
    <w:rsid w:val="001A6D5E"/>
    <w:rsid w:val="001B4E81"/>
    <w:rsid w:val="001C75B8"/>
    <w:rsid w:val="00244FDE"/>
    <w:rsid w:val="0028293F"/>
    <w:rsid w:val="002B5787"/>
    <w:rsid w:val="002E45A9"/>
    <w:rsid w:val="00300EFB"/>
    <w:rsid w:val="00305329"/>
    <w:rsid w:val="003A27F9"/>
    <w:rsid w:val="004615A9"/>
    <w:rsid w:val="00484D4D"/>
    <w:rsid w:val="004A0D27"/>
    <w:rsid w:val="004B633A"/>
    <w:rsid w:val="004D5E91"/>
    <w:rsid w:val="004E6F28"/>
    <w:rsid w:val="00521861"/>
    <w:rsid w:val="00560002"/>
    <w:rsid w:val="005950FB"/>
    <w:rsid w:val="005A0149"/>
    <w:rsid w:val="005A208C"/>
    <w:rsid w:val="005C0136"/>
    <w:rsid w:val="005C4312"/>
    <w:rsid w:val="006726AF"/>
    <w:rsid w:val="006B5864"/>
    <w:rsid w:val="00710F36"/>
    <w:rsid w:val="00731E3A"/>
    <w:rsid w:val="00734918"/>
    <w:rsid w:val="00772A6C"/>
    <w:rsid w:val="00841A3D"/>
    <w:rsid w:val="00854467"/>
    <w:rsid w:val="00867463"/>
    <w:rsid w:val="0087034A"/>
    <w:rsid w:val="0087334B"/>
    <w:rsid w:val="00893870"/>
    <w:rsid w:val="008B3B20"/>
    <w:rsid w:val="008D1EC3"/>
    <w:rsid w:val="009067FD"/>
    <w:rsid w:val="0091465A"/>
    <w:rsid w:val="009164CA"/>
    <w:rsid w:val="00932773"/>
    <w:rsid w:val="00942A38"/>
    <w:rsid w:val="0094399F"/>
    <w:rsid w:val="00A26103"/>
    <w:rsid w:val="00A91597"/>
    <w:rsid w:val="00AD4CF3"/>
    <w:rsid w:val="00B112FB"/>
    <w:rsid w:val="00B447BE"/>
    <w:rsid w:val="00B61E83"/>
    <w:rsid w:val="00B658C5"/>
    <w:rsid w:val="00B75571"/>
    <w:rsid w:val="00B83BC4"/>
    <w:rsid w:val="00BB2F7F"/>
    <w:rsid w:val="00C316FE"/>
    <w:rsid w:val="00C833AE"/>
    <w:rsid w:val="00CA6B5E"/>
    <w:rsid w:val="00D035E5"/>
    <w:rsid w:val="00D1344E"/>
    <w:rsid w:val="00D334AD"/>
    <w:rsid w:val="00D916DF"/>
    <w:rsid w:val="00E06E73"/>
    <w:rsid w:val="00E476E8"/>
    <w:rsid w:val="00E55ECD"/>
    <w:rsid w:val="00E651D2"/>
    <w:rsid w:val="00EA2A6B"/>
    <w:rsid w:val="00EB3BDF"/>
    <w:rsid w:val="00EF29A4"/>
    <w:rsid w:val="00F10FBE"/>
    <w:rsid w:val="00F1640F"/>
    <w:rsid w:val="00F40258"/>
    <w:rsid w:val="00F621A1"/>
    <w:rsid w:val="00FB6F19"/>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40"/>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6C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AA610D"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 w:type="character" w:styleId="CommentReference">
    <w:name w:val="annotation reference"/>
    <w:basedOn w:val="DefaultParagraphFont"/>
    <w:uiPriority w:val="99"/>
    <w:semiHidden/>
    <w:unhideWhenUsed/>
    <w:rsid w:val="00841A3D"/>
    <w:rPr>
      <w:sz w:val="16"/>
      <w:szCs w:val="16"/>
    </w:rPr>
  </w:style>
  <w:style w:type="paragraph" w:styleId="CommentText">
    <w:name w:val="annotation text"/>
    <w:basedOn w:val="Normal"/>
    <w:link w:val="CommentTextChar"/>
    <w:uiPriority w:val="99"/>
    <w:semiHidden/>
    <w:unhideWhenUsed/>
    <w:rsid w:val="00841A3D"/>
    <w:pPr>
      <w:spacing w:line="240" w:lineRule="auto"/>
    </w:pPr>
    <w:rPr>
      <w:sz w:val="20"/>
      <w:szCs w:val="20"/>
    </w:rPr>
  </w:style>
  <w:style w:type="character" w:customStyle="1" w:styleId="CommentTextChar">
    <w:name w:val="Comment Text Char"/>
    <w:basedOn w:val="DefaultParagraphFont"/>
    <w:link w:val="CommentText"/>
    <w:uiPriority w:val="99"/>
    <w:semiHidden/>
    <w:rsid w:val="00841A3D"/>
    <w:rPr>
      <w:sz w:val="20"/>
      <w:szCs w:val="20"/>
    </w:rPr>
  </w:style>
  <w:style w:type="paragraph" w:styleId="CommentSubject">
    <w:name w:val="annotation subject"/>
    <w:basedOn w:val="CommentText"/>
    <w:next w:val="CommentText"/>
    <w:link w:val="CommentSubjectChar"/>
    <w:uiPriority w:val="99"/>
    <w:semiHidden/>
    <w:unhideWhenUsed/>
    <w:rsid w:val="00841A3D"/>
    <w:rPr>
      <w:b/>
      <w:bCs/>
    </w:rPr>
  </w:style>
  <w:style w:type="character" w:customStyle="1" w:styleId="CommentSubjectChar">
    <w:name w:val="Comment Subject Char"/>
    <w:basedOn w:val="CommentTextChar"/>
    <w:link w:val="CommentSubject"/>
    <w:uiPriority w:val="99"/>
    <w:semiHidden/>
    <w:rsid w:val="00841A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s>
</file>

<file path=word/theme/theme1.xml><?xml version="1.0" encoding="utf-8"?>
<a:theme xmlns:a="http://schemas.openxmlformats.org/drawingml/2006/main" name="Facet">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D265BF71-F8EF-45B7-97A5-5C2B1C310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2016-09-09T20:50:00Z</dcterms:created>
  <dcterms:modified xsi:type="dcterms:W3CDTF">2019-11-21T07:54:00Z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