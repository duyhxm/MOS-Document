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7B0" w14:textId="2BB9E73D" w:rsidR="00B51F7A" w:rsidRPr="001B53B3" w:rsidRDefault="00CC18DB" w:rsidP="00B51F7A">
      <w:pPr>
        <w:tabs>
          <w:tab w:val="left" w:pos="5760"/>
        </w:tabs>
        <w:jc w:val="center"/>
        <w:rPr>
          <w:rFonts w:ascii="Lucida Calligraphy" w:hAnsi="Lucida Calligraph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Wide </w:t>
      </w:r>
      <w:r w:rsidR="00B51F7A" w:rsidRPr="001B53B3"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 Importers</w:t>
      </w:r>
    </w:p>
    <w:p w14:paraId="2682FB68" w14:textId="505EC485" w:rsidR="002235C3" w:rsidRDefault="001D5D72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14:paraId="09F390E9" w14:textId="77777777" w:rsidR="002235C3" w:rsidRDefault="002235C3">
      <w:pPr>
        <w:jc w:val="center"/>
      </w:pPr>
    </w:p>
    <w:p w14:paraId="600B0319" w14:textId="77777777" w:rsidR="002235C3" w:rsidRPr="00B51F7A" w:rsidRDefault="00CF4C79" w:rsidP="00CC18DB">
      <w:pPr>
        <w:pStyle w:val="MessageHeaderFirst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pacing w:val="-20"/>
          <w:sz w:val="22"/>
          <w:szCs w:val="22"/>
        </w:rPr>
        <w:t>T</w:t>
      </w: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o: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Nancy Anderson</w:t>
      </w:r>
    </w:p>
    <w:p w14:paraId="2182C8B9" w14:textId="77777777" w:rsidR="002235C3" w:rsidRPr="00B51F7A" w:rsidRDefault="00C33A3C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Cc</w:t>
      </w:r>
      <w:r w:rsidR="00CF4C79"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:</w:t>
      </w:r>
      <w:r w:rsidR="00CF4C79" w:rsidRPr="00B51F7A">
        <w:rPr>
          <w:rFonts w:asciiTheme="minorHAnsi" w:hAnsiTheme="minorHAnsi"/>
          <w:sz w:val="22"/>
          <w:szCs w:val="22"/>
        </w:rPr>
        <w:tab/>
        <w:t>Florian Stiller</w:t>
      </w:r>
    </w:p>
    <w:p w14:paraId="315B379A" w14:textId="77777777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From: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Michael Allen</w:t>
      </w:r>
    </w:p>
    <w:p w14:paraId="1370D2FC" w14:textId="3BD7EE2B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Date:</w:t>
      </w:r>
      <w:r w:rsidRPr="00B51F7A">
        <w:rPr>
          <w:rFonts w:asciiTheme="minorHAnsi" w:hAnsiTheme="minorHAnsi"/>
          <w:sz w:val="22"/>
          <w:szCs w:val="22"/>
        </w:rPr>
        <w:tab/>
      </w:r>
      <w:r w:rsidR="00FA2CF5">
        <w:rPr>
          <w:rFonts w:asciiTheme="minorHAnsi" w:hAnsiTheme="minorHAnsi"/>
          <w:sz w:val="22"/>
          <w:szCs w:val="22"/>
        </w:rPr>
        <w:t>11</w:t>
      </w:r>
      <w:r w:rsidRPr="00B51F7A">
        <w:rPr>
          <w:rFonts w:asciiTheme="minorHAnsi" w:hAnsiTheme="minorHAnsi"/>
          <w:sz w:val="22"/>
          <w:szCs w:val="22"/>
        </w:rPr>
        <w:t>/2</w:t>
      </w:r>
      <w:r w:rsidR="00BD7710" w:rsidRPr="00B51F7A">
        <w:rPr>
          <w:rFonts w:asciiTheme="minorHAnsi" w:hAnsiTheme="minorHAnsi"/>
          <w:sz w:val="22"/>
          <w:szCs w:val="22"/>
        </w:rPr>
        <w:t>1</w:t>
      </w:r>
      <w:r w:rsidRPr="00B51F7A">
        <w:rPr>
          <w:rFonts w:asciiTheme="minorHAnsi" w:hAnsiTheme="minorHAnsi"/>
          <w:sz w:val="22"/>
          <w:szCs w:val="22"/>
        </w:rPr>
        <w:t>/20</w:t>
      </w:r>
      <w:r w:rsidR="00FA2CF5">
        <w:rPr>
          <w:rFonts w:asciiTheme="minorHAnsi" w:hAnsiTheme="minorHAnsi"/>
          <w:sz w:val="22"/>
          <w:szCs w:val="22"/>
        </w:rPr>
        <w:t>1</w:t>
      </w:r>
      <w:r w:rsidR="00856877">
        <w:rPr>
          <w:rFonts w:asciiTheme="minorHAnsi" w:hAnsiTheme="minorHAnsi"/>
          <w:sz w:val="22"/>
          <w:szCs w:val="22"/>
        </w:rPr>
        <w:t>9</w:t>
      </w:r>
    </w:p>
    <w:p w14:paraId="6A5ABE53" w14:textId="77777777" w:rsidR="002235C3" w:rsidRPr="00B51F7A" w:rsidRDefault="00CF4C79" w:rsidP="00CC18DB">
      <w:pPr>
        <w:pStyle w:val="MessageHeaderLast"/>
        <w:pBdr>
          <w:bottom w:val="triple" w:sz="4" w:space="22" w:color="9F2936" w:themeColor="accent2"/>
        </w:pBdr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Re:</w:t>
      </w:r>
      <w:r w:rsidRPr="00B51F7A">
        <w:rPr>
          <w:rFonts w:asciiTheme="minorHAnsi" w:hAnsiTheme="minorHAnsi"/>
          <w:sz w:val="22"/>
          <w:szCs w:val="22"/>
        </w:rPr>
        <w:tab/>
      </w:r>
      <w:r w:rsidR="00BD7710" w:rsidRPr="00B51F7A">
        <w:rPr>
          <w:rFonts w:asciiTheme="minorHAnsi" w:hAnsiTheme="minorHAnsi"/>
          <w:sz w:val="22"/>
          <w:szCs w:val="22"/>
        </w:rPr>
        <w:t>Competitive Analysis</w:t>
      </w:r>
    </w:p>
    <w:p w14:paraId="5976B4E3" w14:textId="063F80B2" w:rsidR="00D506D8" w:rsidRPr="00B51F7A" w:rsidRDefault="006978E5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Traveling for business is a great way to gain information about our competitors. </w:t>
      </w:r>
      <w:r w:rsidR="001D5D72" w:rsidRPr="00B51F7A">
        <w:rPr>
          <w:rFonts w:asciiTheme="minorHAnsi" w:hAnsiTheme="minorHAnsi"/>
          <w:sz w:val="22"/>
          <w:szCs w:val="22"/>
        </w:rPr>
        <w:t xml:space="preserve">I had </w:t>
      </w:r>
      <w:r w:rsidR="00516A27" w:rsidRPr="00B51F7A">
        <w:rPr>
          <w:rFonts w:asciiTheme="minorHAnsi" w:hAnsiTheme="minorHAnsi"/>
          <w:sz w:val="22"/>
          <w:szCs w:val="22"/>
        </w:rPr>
        <w:t xml:space="preserve">an interesting </w:t>
      </w:r>
      <w:r w:rsidR="001D5D72" w:rsidRPr="00B51F7A">
        <w:rPr>
          <w:rFonts w:asciiTheme="minorHAnsi" w:hAnsiTheme="minorHAnsi"/>
          <w:sz w:val="22"/>
          <w:szCs w:val="22"/>
        </w:rPr>
        <w:t>trip on Friday</w:t>
      </w:r>
      <w:r w:rsidR="00516A27" w:rsidRPr="00B51F7A">
        <w:rPr>
          <w:rFonts w:asciiTheme="minorHAnsi" w:hAnsiTheme="minorHAnsi"/>
          <w:sz w:val="22"/>
          <w:szCs w:val="22"/>
        </w:rPr>
        <w:t>.</w:t>
      </w:r>
      <w:r w:rsidR="001D5D72" w:rsidRPr="00B51F7A">
        <w:rPr>
          <w:rFonts w:asciiTheme="minorHAnsi" w:hAnsiTheme="minorHAnsi"/>
          <w:sz w:val="22"/>
          <w:szCs w:val="22"/>
        </w:rPr>
        <w:t xml:space="preserve"> I visited </w:t>
      </w:r>
      <w:commentRangeStart w:id="0"/>
      <w:r w:rsidR="001D5D72" w:rsidRPr="00B51F7A">
        <w:rPr>
          <w:rFonts w:asciiTheme="minorHAnsi" w:hAnsiTheme="minorHAnsi"/>
          <w:sz w:val="22"/>
          <w:szCs w:val="22"/>
        </w:rPr>
        <w:t xml:space="preserve">competitors </w:t>
      </w:r>
      <w:commentRangeEnd w:id="0"/>
      <w:r w:rsidR="00DD6156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1D5D72" w:rsidRPr="00B51F7A">
        <w:rPr>
          <w:rFonts w:asciiTheme="minorHAnsi" w:hAnsiTheme="minorHAnsi"/>
          <w:sz w:val="22"/>
          <w:szCs w:val="22"/>
        </w:rPr>
        <w:t xml:space="preserve">all over the city, but focused my analysis on </w:t>
      </w:r>
      <w:r w:rsidR="00CC18DB">
        <w:rPr>
          <w:rFonts w:asciiTheme="minorHAnsi" w:hAnsiTheme="minorHAnsi"/>
          <w:sz w:val="22"/>
          <w:szCs w:val="22"/>
        </w:rPr>
        <w:t>only these</w:t>
      </w:r>
      <w:r w:rsidR="00CC18DB" w:rsidRPr="00B51F7A">
        <w:rPr>
          <w:rFonts w:asciiTheme="minorHAnsi" w:hAnsiTheme="minorHAnsi"/>
          <w:sz w:val="22"/>
          <w:szCs w:val="22"/>
        </w:rPr>
        <w:t xml:space="preserve"> </w:t>
      </w:r>
      <w:r w:rsidR="001D5D72" w:rsidRPr="00B51F7A">
        <w:rPr>
          <w:rFonts w:asciiTheme="minorHAnsi" w:hAnsiTheme="minorHAnsi"/>
          <w:sz w:val="22"/>
          <w:szCs w:val="22"/>
        </w:rPr>
        <w:t xml:space="preserve">three </w:t>
      </w:r>
      <w:r w:rsidR="00CC18DB">
        <w:rPr>
          <w:rFonts w:asciiTheme="minorHAnsi" w:hAnsiTheme="minorHAnsi"/>
          <w:sz w:val="22"/>
          <w:szCs w:val="22"/>
        </w:rPr>
        <w:t xml:space="preserve">companies </w:t>
      </w:r>
      <w:r w:rsidR="001D5D72" w:rsidRPr="00B51F7A">
        <w:rPr>
          <w:rFonts w:asciiTheme="minorHAnsi" w:hAnsiTheme="minorHAnsi"/>
          <w:sz w:val="22"/>
          <w:szCs w:val="22"/>
        </w:rPr>
        <w:t xml:space="preserve">because I think </w:t>
      </w:r>
      <w:r w:rsidR="00CC18DB">
        <w:rPr>
          <w:rFonts w:asciiTheme="minorHAnsi" w:hAnsiTheme="minorHAnsi"/>
          <w:sz w:val="22"/>
          <w:szCs w:val="22"/>
        </w:rPr>
        <w:t>they</w:t>
      </w:r>
      <w:r w:rsidR="001D5D72" w:rsidRPr="00B51F7A">
        <w:rPr>
          <w:rFonts w:asciiTheme="minorHAnsi" w:hAnsiTheme="minorHAnsi"/>
          <w:sz w:val="22"/>
          <w:szCs w:val="22"/>
        </w:rPr>
        <w:t xml:space="preserve"> represent the biggest threats. </w:t>
      </w:r>
      <w:r w:rsidR="00516A27" w:rsidRPr="00B51F7A">
        <w:rPr>
          <w:rFonts w:asciiTheme="minorHAnsi" w:hAnsiTheme="minorHAnsi"/>
          <w:sz w:val="22"/>
          <w:szCs w:val="22"/>
        </w:rPr>
        <w:t xml:space="preserve">At first, </w:t>
      </w:r>
      <w:r w:rsidR="001D5D72" w:rsidRPr="00B51F7A">
        <w:rPr>
          <w:rFonts w:asciiTheme="minorHAnsi" w:hAnsiTheme="minorHAnsi"/>
          <w:sz w:val="22"/>
          <w:szCs w:val="22"/>
        </w:rPr>
        <w:t xml:space="preserve">I </w:t>
      </w:r>
      <w:r w:rsidR="00516A27" w:rsidRPr="00B51F7A">
        <w:rPr>
          <w:rFonts w:asciiTheme="minorHAnsi" w:hAnsiTheme="minorHAnsi"/>
          <w:sz w:val="22"/>
          <w:szCs w:val="22"/>
        </w:rPr>
        <w:t>was</w:t>
      </w:r>
      <w:r w:rsidR="001D5D72" w:rsidRPr="00B51F7A">
        <w:rPr>
          <w:rFonts w:asciiTheme="minorHAnsi" w:hAnsiTheme="minorHAnsi"/>
          <w:sz w:val="22"/>
          <w:szCs w:val="22"/>
        </w:rPr>
        <w:t xml:space="preserve"> alarmed when I saw some of the prices at Fabrikam, but I was reassured when I realized that their strategy involves weekly loss-leader promotions that are </w:t>
      </w:r>
      <w:r w:rsidR="00802DB1" w:rsidRPr="00B51F7A">
        <w:rPr>
          <w:rFonts w:asciiTheme="minorHAnsi" w:hAnsiTheme="minorHAnsi"/>
          <w:sz w:val="22"/>
          <w:szCs w:val="22"/>
        </w:rPr>
        <w:t>not representative of their prices overall. We need to find a way to make this point in our marketing materials.</w:t>
      </w:r>
    </w:p>
    <w:tbl>
      <w:tblPr>
        <w:tblStyle w:val="B2MediumGrid3Accent2"/>
        <w:tblW w:w="8856" w:type="dxa"/>
        <w:tblInd w:w="720" w:type="dxa"/>
        <w:tblLook w:val="06A0" w:firstRow="1" w:lastRow="0" w:firstColumn="1" w:lastColumn="0" w:noHBand="1" w:noVBand="1"/>
      </w:tblPr>
      <w:tblGrid>
        <w:gridCol w:w="1750"/>
        <w:gridCol w:w="1246"/>
        <w:gridCol w:w="1227"/>
        <w:gridCol w:w="2083"/>
        <w:gridCol w:w="2550"/>
        <w:tblGridChange w:id="1">
          <w:tblGrid>
            <w:gridCol w:w="1750"/>
            <w:gridCol w:w="1246"/>
            <w:gridCol w:w="1227"/>
            <w:gridCol w:w="2083"/>
            <w:gridCol w:w="2550"/>
          </w:tblGrid>
        </w:tblGridChange>
      </w:tblGrid>
      <w:tr w:rsidR="003E55B5" w:rsidRPr="00B51F7A" w14:paraId="7FBE8BAA" w14:textId="77777777" w:rsidTr="00A5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AA485" w14:textId="5FEA4F28" w:rsidR="002235C3" w:rsidRPr="00B51F7A" w:rsidRDefault="00C33A3C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bookmarkStart w:id="2" w:name="_GoBack"/>
            <w:del w:id="3" w:author="Joan Lambert" w:date="2020-02-12T21:48:00Z">
              <w:r w:rsidRPr="00B51F7A" w:rsidDel="003E55B5">
                <w:rPr>
                  <w:rFonts w:asciiTheme="minorHAnsi" w:hAnsiTheme="minorHAnsi"/>
                  <w:sz w:val="22"/>
                  <w:szCs w:val="22"/>
                </w:rPr>
                <w:delText>Store</w:delText>
              </w:r>
            </w:del>
            <w:bookmarkEnd w:id="2"/>
            <w:ins w:id="4" w:author="Joan Lambert" w:date="2020-02-12T21:48:00Z">
              <w:r w:rsidR="003E55B5">
                <w:rPr>
                  <w:rFonts w:asciiTheme="minorHAnsi" w:hAnsiTheme="minorHAnsi"/>
                  <w:sz w:val="22"/>
                  <w:szCs w:val="22"/>
                </w:rPr>
                <w:t>Competitor</w:t>
              </w:r>
            </w:ins>
          </w:p>
        </w:tc>
        <w:tc>
          <w:tcPr>
            <w:tcW w:w="0" w:type="auto"/>
          </w:tcPr>
          <w:p w14:paraId="39F6696B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Type</w:t>
            </w:r>
          </w:p>
        </w:tc>
        <w:tc>
          <w:tcPr>
            <w:tcW w:w="0" w:type="auto"/>
          </w:tcPr>
          <w:p w14:paraId="3D370550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Prices</w:t>
            </w:r>
          </w:p>
        </w:tc>
        <w:tc>
          <w:tcPr>
            <w:tcW w:w="0" w:type="auto"/>
          </w:tcPr>
          <w:p w14:paraId="02D3A6EE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Service</w:t>
            </w:r>
          </w:p>
        </w:tc>
        <w:tc>
          <w:tcPr>
            <w:tcW w:w="2550" w:type="dxa"/>
          </w:tcPr>
          <w:p w14:paraId="0CB7BC46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Quality</w:t>
            </w:r>
          </w:p>
        </w:tc>
      </w:tr>
      <w:tr w:rsidR="003E55B5" w:rsidRPr="00B51F7A" w14:paraId="7AC46B37" w14:textId="77777777" w:rsidTr="00A5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0FF78" w14:textId="77777777" w:rsidR="002235C3" w:rsidRPr="00B51F7A" w:rsidRDefault="00802DB1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Fabrikam</w:t>
            </w:r>
          </w:p>
        </w:tc>
        <w:tc>
          <w:tcPr>
            <w:tcW w:w="0" w:type="auto"/>
          </w:tcPr>
          <w:p w14:paraId="5D557FE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</w:tcPr>
          <w:p w14:paraId="34197F11" w14:textId="3AEB9FAD" w:rsidR="002235C3" w:rsidRPr="00B51F7A" w:rsidRDefault="00802DB1" w:rsidP="00E057A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Some lower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t>,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br/>
              <w:t>some higher</w:t>
            </w:r>
          </w:p>
        </w:tc>
        <w:tc>
          <w:tcPr>
            <w:tcW w:w="0" w:type="auto"/>
          </w:tcPr>
          <w:p w14:paraId="512C6C17" w14:textId="7C598A22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commentRangeStart w:id="5"/>
            <w:r w:rsidRPr="00B51F7A">
              <w:rPr>
                <w:rFonts w:asciiTheme="minorHAnsi" w:hAnsiTheme="minorHAnsi"/>
                <w:sz w:val="22"/>
                <w:szCs w:val="22"/>
              </w:rPr>
              <w:t>Adequate</w:t>
            </w:r>
            <w:commentRangeEnd w:id="5"/>
            <w:r w:rsidR="00A52B78">
              <w:rPr>
                <w:rFonts w:asciiTheme="minorHAnsi" w:hAnsiTheme="minorHAnsi"/>
                <w:sz w:val="22"/>
                <w:szCs w:val="22"/>
              </w:rPr>
              <w:t>, friendly</w:t>
            </w:r>
            <w:r w:rsidR="00DD6156">
              <w:rPr>
                <w:rStyle w:val="CommentReference"/>
                <w:rFonts w:asciiTheme="minorHAnsi" w:eastAsiaTheme="minorHAnsi" w:hAnsiTheme="minorHAnsi" w:cstheme="minorBidi"/>
              </w:rPr>
              <w:commentReference w:id="5"/>
            </w:r>
          </w:p>
        </w:tc>
        <w:tc>
          <w:tcPr>
            <w:tcW w:w="2550" w:type="dxa"/>
          </w:tcPr>
          <w:p w14:paraId="303BA20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Some poor, some good</w:t>
            </w:r>
          </w:p>
        </w:tc>
      </w:tr>
      <w:tr w:rsidR="003E55B5" w:rsidRPr="00B51F7A" w14:paraId="7E3B80B6" w14:textId="77777777" w:rsidTr="00A5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21A69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Northwind</w:t>
            </w:r>
            <w:r w:rsidRPr="00B51F7A">
              <w:rPr>
                <w:rFonts w:asciiTheme="minorHAnsi" w:hAnsiTheme="minorHAnsi"/>
                <w:sz w:val="22"/>
                <w:szCs w:val="22"/>
              </w:rPr>
              <w:br/>
              <w:t>Traders</w:t>
            </w:r>
          </w:p>
        </w:tc>
        <w:tc>
          <w:tcPr>
            <w:tcW w:w="0" w:type="auto"/>
          </w:tcPr>
          <w:p w14:paraId="54CC0AAE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Warehouse</w:t>
            </w:r>
          </w:p>
        </w:tc>
        <w:tc>
          <w:tcPr>
            <w:tcW w:w="0" w:type="auto"/>
          </w:tcPr>
          <w:p w14:paraId="32C29B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</w:p>
        </w:tc>
        <w:tc>
          <w:tcPr>
            <w:tcW w:w="0" w:type="auto"/>
          </w:tcPr>
          <w:p w14:paraId="6ED6C1CB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Non-existent</w:t>
            </w:r>
          </w:p>
        </w:tc>
        <w:tc>
          <w:tcPr>
            <w:tcW w:w="2550" w:type="dxa"/>
          </w:tcPr>
          <w:p w14:paraId="3FD58AD2" w14:textId="52BF1368" w:rsidR="002235C3" w:rsidRPr="00B51F7A" w:rsidRDefault="00A52B78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Substandard</w:t>
            </w:r>
            <w:r w:rsidRPr="00B51F7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t>to adequate</w:t>
            </w:r>
          </w:p>
        </w:tc>
      </w:tr>
      <w:tr w:rsidR="003E55B5" w:rsidRPr="00B51F7A" w14:paraId="1E8DCC17" w14:textId="77777777" w:rsidTr="00A5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5D1EF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Contoso</w:t>
            </w:r>
          </w:p>
        </w:tc>
        <w:tc>
          <w:tcPr>
            <w:tcW w:w="0" w:type="auto"/>
          </w:tcPr>
          <w:p w14:paraId="7F1395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</w:tcPr>
          <w:p w14:paraId="2D5DAA0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Much higher</w:t>
            </w:r>
          </w:p>
        </w:tc>
        <w:tc>
          <w:tcPr>
            <w:tcW w:w="0" w:type="auto"/>
          </w:tcPr>
          <w:p w14:paraId="7D518E8F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  <w:tc>
          <w:tcPr>
            <w:tcW w:w="2550" w:type="dxa"/>
          </w:tcPr>
          <w:p w14:paraId="3CD6FBF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</w:tr>
    </w:tbl>
    <w:p w14:paraId="40DB4427" w14:textId="77777777" w:rsidR="002235C3" w:rsidRPr="00B51F7A" w:rsidRDefault="002235C3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</w:p>
    <w:p w14:paraId="36D2760B" w14:textId="77777777" w:rsidR="002235C3" w:rsidRDefault="00CF4C79">
      <w:pPr>
        <w:pStyle w:val="Slogan"/>
        <w:framePr w:wrap="notBeside"/>
        <w:rPr>
          <w:color w:val="C0C0C0"/>
        </w:rPr>
      </w:pPr>
      <w:r>
        <w:rPr>
          <w:color w:val="C0C0C0"/>
        </w:rPr>
        <w:t>Confidential</w:t>
      </w:r>
    </w:p>
    <w:p w14:paraId="430750B9" w14:textId="77777777" w:rsidR="002235C3" w:rsidRDefault="002235C3"/>
    <w:sectPr w:rsidR="002235C3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ke Nash" w:date="2015-08-12T14:18:00Z" w:initials="MN">
    <w:p w14:paraId="73BC38A8" w14:textId="5EA7C3BC" w:rsidR="00DD6156" w:rsidRDefault="00DD6156">
      <w:pPr>
        <w:pStyle w:val="CommentText"/>
      </w:pPr>
      <w:r>
        <w:rPr>
          <w:rStyle w:val="CommentReference"/>
        </w:rPr>
        <w:annotationRef/>
      </w:r>
      <w:r>
        <w:t>I can provide a list</w:t>
      </w:r>
    </w:p>
  </w:comment>
  <w:comment w:id="5" w:author="Mike Nash" w:date="2015-08-12T14:19:00Z" w:initials="MN">
    <w:p w14:paraId="650CE4A0" w14:textId="504FF64E" w:rsidR="00DD6156" w:rsidRDefault="00DD6156">
      <w:pPr>
        <w:pStyle w:val="CommentText"/>
      </w:pPr>
      <w:r>
        <w:rPr>
          <w:rStyle w:val="CommentReference"/>
        </w:rPr>
        <w:annotationRef/>
      </w:r>
      <w:r>
        <w:t>But slow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BC38A8" w15:done="0"/>
  <w15:commentEx w15:paraId="650CE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BC38A8" w16cid:durableId="21EEE991"/>
  <w16cid:commentId w16cid:paraId="650CE4A0" w16cid:durableId="21EEE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ke Nash">
    <w15:presenceInfo w15:providerId="None" w15:userId="Mike Nash"/>
  </w15:person>
  <w15:person w15:author="Joan Lambert">
    <w15:presenceInfo w15:providerId="Windows Live" w15:userId="cb32f10d8ba50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79"/>
    <w:rsid w:val="00010833"/>
    <w:rsid w:val="00054D2A"/>
    <w:rsid w:val="0006217F"/>
    <w:rsid w:val="000845B7"/>
    <w:rsid w:val="000B4C0D"/>
    <w:rsid w:val="000C20CE"/>
    <w:rsid w:val="000D192A"/>
    <w:rsid w:val="000E0940"/>
    <w:rsid w:val="00103C4E"/>
    <w:rsid w:val="00114E21"/>
    <w:rsid w:val="00141B9B"/>
    <w:rsid w:val="00163139"/>
    <w:rsid w:val="001924A2"/>
    <w:rsid w:val="001A6D5E"/>
    <w:rsid w:val="001D5D72"/>
    <w:rsid w:val="0021260D"/>
    <w:rsid w:val="002235C3"/>
    <w:rsid w:val="0028293F"/>
    <w:rsid w:val="00300EFB"/>
    <w:rsid w:val="003A424D"/>
    <w:rsid w:val="003B2BB3"/>
    <w:rsid w:val="003E55B5"/>
    <w:rsid w:val="00413AA7"/>
    <w:rsid w:val="00481B43"/>
    <w:rsid w:val="004A0D27"/>
    <w:rsid w:val="004A66C6"/>
    <w:rsid w:val="00516A27"/>
    <w:rsid w:val="00521861"/>
    <w:rsid w:val="005950FB"/>
    <w:rsid w:val="005A0149"/>
    <w:rsid w:val="005C4312"/>
    <w:rsid w:val="006726AF"/>
    <w:rsid w:val="00672A10"/>
    <w:rsid w:val="006945EA"/>
    <w:rsid w:val="006978E5"/>
    <w:rsid w:val="0078632C"/>
    <w:rsid w:val="007A2B55"/>
    <w:rsid w:val="007B6719"/>
    <w:rsid w:val="007D2392"/>
    <w:rsid w:val="00802DB1"/>
    <w:rsid w:val="008127E6"/>
    <w:rsid w:val="00856877"/>
    <w:rsid w:val="009067FD"/>
    <w:rsid w:val="00940C67"/>
    <w:rsid w:val="00A11F97"/>
    <w:rsid w:val="00A52B78"/>
    <w:rsid w:val="00B300B0"/>
    <w:rsid w:val="00B51F7A"/>
    <w:rsid w:val="00B658C5"/>
    <w:rsid w:val="00B75571"/>
    <w:rsid w:val="00BC2130"/>
    <w:rsid w:val="00BD39B7"/>
    <w:rsid w:val="00BD7710"/>
    <w:rsid w:val="00C33A3C"/>
    <w:rsid w:val="00C46D27"/>
    <w:rsid w:val="00C70184"/>
    <w:rsid w:val="00CA0FB4"/>
    <w:rsid w:val="00CC18DB"/>
    <w:rsid w:val="00CF4C79"/>
    <w:rsid w:val="00D2318A"/>
    <w:rsid w:val="00D334AD"/>
    <w:rsid w:val="00D506D8"/>
    <w:rsid w:val="00DC7620"/>
    <w:rsid w:val="00DD6156"/>
    <w:rsid w:val="00E057AE"/>
    <w:rsid w:val="00E43078"/>
    <w:rsid w:val="00E44472"/>
    <w:rsid w:val="00EB3BDF"/>
    <w:rsid w:val="00F1640F"/>
    <w:rsid w:val="00F20EB5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  <w14:docId w14:val="00CB945E"/>
  <w15:docId w15:val="{3DADF664-2C76-4D02-A5D4-3A5134E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4C79"/>
    <w:pPr>
      <w:spacing w:after="220" w:line="220" w:lineRule="atLeast"/>
      <w:ind w:left="83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CF4C79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MessageHeader">
    <w:name w:val="Message Header"/>
    <w:basedOn w:val="BodyText"/>
    <w:link w:val="MessageHeaderChar"/>
    <w:rsid w:val="00CF4C79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CF4C79"/>
  </w:style>
  <w:style w:type="character" w:customStyle="1" w:styleId="MessageHeaderLabel">
    <w:name w:val="Message Header Label"/>
    <w:rsid w:val="00CF4C79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CF4C79"/>
    <w:pPr>
      <w:pBdr>
        <w:bottom w:val="single" w:sz="6" w:space="22" w:color="auto"/>
      </w:pBdr>
      <w:spacing w:after="400"/>
    </w:pPr>
  </w:style>
  <w:style w:type="paragraph" w:customStyle="1" w:styleId="Slogan">
    <w:name w:val="Slogan"/>
    <w:basedOn w:val="Normal"/>
    <w:rsid w:val="00CF4C79"/>
    <w:pPr>
      <w:framePr w:w="5170" w:h="1800" w:hSpace="187" w:vSpace="187" w:wrap="notBeside" w:vAnchor="page" w:hAnchor="page" w:x="966" w:yAlign="bottom" w:anchorLock="1"/>
      <w:spacing w:after="0" w:line="240" w:lineRule="auto"/>
    </w:pPr>
    <w:rPr>
      <w:rFonts w:ascii="Impact" w:eastAsia="Times New Roman" w:hAnsi="Impact" w:cs="Times New Roman"/>
      <w:caps/>
      <w:color w:val="DFDFDF"/>
      <w:spacing w:val="20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802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MediumGrid3Accent2">
    <w:name w:val="B2 Medium Grid 3 Accent 2"/>
    <w:basedOn w:val="TableNormal"/>
    <w:uiPriority w:val="42"/>
    <w:rsid w:val="00C33A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9F2936" w:themeColor="accent2"/>
          <w:left w:val="single" w:sz="8" w:space="0" w:color="FFFFFF" w:themeColor="background1"/>
          <w:bottom w:val="single" w:sz="8" w:space="0" w:color="9F2936" w:themeColor="accent2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F9B7B5563E546BDCC4FF750137663" ma:contentTypeVersion="7" ma:contentTypeDescription="Create a new document." ma:contentTypeScope="" ma:versionID="e1dd04e8284ccbf6234245092a93c1e8">
  <xsd:schema xmlns:xsd="http://www.w3.org/2001/XMLSchema" xmlns:xs="http://www.w3.org/2001/XMLSchema" xmlns:p="http://schemas.microsoft.com/office/2006/metadata/properties" xmlns:ns2="26fae966-843c-4d4f-81a0-161e61761eff" xmlns:ns3="b1ae2228-c504-4e45-a9cd-f7127473102f" targetNamespace="http://schemas.microsoft.com/office/2006/metadata/properties" ma:root="true" ma:fieldsID="920add34d843c2b570519c66fed39964" ns2:_="" ns3:_="">
    <xsd:import namespace="26fae966-843c-4d4f-81a0-161e61761eff"/>
    <xsd:import namespace="b1ae2228-c504-4e45-a9cd-f7127473102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ae966-843c-4d4f-81a0-161e61761e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e2228-c504-4e45-a9cd-f71274731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 xmlns="26fae966-843c-4d4f-81a0-161e61761eff">J75KEXXRD6TM-2-10231</_dlc_DocId>
    <_dlc_DocIdUrl xmlns="26fae966-843c-4d4f-81a0-161e61761eff">
      <Url>https://otsi.sharepoint.com/sites/archives/_layouts/15/DocIdRedir.aspx?ID=J75KEXXRD6TM-2-10231</Url>
      <Description>J75KEXXRD6TM-2-10231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4B4D88-5BF6-468B-95E2-12EEF5ADF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ae966-843c-4d4f-81a0-161e61761eff"/>
    <ds:schemaRef ds:uri="b1ae2228-c504-4e45-a9cd-f71274731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E7DFEF-D5FB-4919-BEF1-B5F83D7D812F}">
  <ds:schemaRefs>
    <ds:schemaRef ds:uri="http://schemas.microsoft.com/office/2006/metadata/properties"/>
    <ds:schemaRef ds:uri="26fae966-843c-4d4f-81a0-161e61761eff"/>
  </ds:schemaRefs>
</ds:datastoreItem>
</file>

<file path=customXml/itemProps3.xml><?xml version="1.0" encoding="utf-8"?>
<ds:datastoreItem xmlns:ds="http://schemas.openxmlformats.org/officeDocument/2006/customXml" ds:itemID="{283C37BC-590C-47C5-AE15-9036AE67F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A677EF-1A39-48AA-94E5-3EBDE859E99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Odell</dc:creator>
  <cp:lastModifiedBy>Joan Lambert</cp:lastModifiedBy>
  <cp:revision>3</cp:revision>
  <dcterms:created xsi:type="dcterms:W3CDTF">2020-02-13T05:47:00Z</dcterms:created>
  <dcterms:modified xsi:type="dcterms:W3CDTF">2020-02-13T05:53:00Z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0x0101009E1F9B7B5563E546BDCC4FF750137663</vt:lpwstr>
  </property>
  <property fmtid="{D5CDD505-2E9C-101B-9397-08002B2CF9AE}" pid="3" name="Used in Chapter">
    <vt:lpwstr>true</vt:lpwstr>
  </property>
  <property fmtid="{D5CDD505-2E9C-101B-9397-08002B2CF9AE}" pid="4" name="_dlc_DocIdItemGuid">
    <vt:lpwstr>b65f7d4f-10ec-41f1-824e-b0bed4bfba75</vt:lpwstr>
  </property>
</Properties>
</file>